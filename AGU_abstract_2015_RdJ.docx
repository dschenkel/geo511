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250B14" w14:textId="6A2DABA2" w:rsidR="002E31BC" w:rsidRPr="00933380" w:rsidRDefault="008C73E5" w:rsidP="000E5E4C">
      <w:pPr>
        <w:pStyle w:val="Maintitle111"/>
        <w:numPr>
          <w:ilvl w:val="0"/>
          <w:numId w:val="0"/>
        </w:numPr>
        <w:ind w:left="567"/>
      </w:pPr>
      <w:r w:rsidRPr="00933380">
        <w:t>Dynamic global vegetation: linking Land Surface Phenology and growth limiting factor shifts over the past 30 years</w:t>
      </w:r>
    </w:p>
    <w:p w14:paraId="1193CE66" w14:textId="0E16F3F9" w:rsidR="00CE1355" w:rsidRPr="00933380" w:rsidRDefault="00CE1355" w:rsidP="00CE1355">
      <w:pPr>
        <w:rPr>
          <w:rFonts w:ascii="Tahoma" w:eastAsia="Times New Roman" w:hAnsi="Tahoma" w:cs="Tahoma"/>
          <w:b/>
        </w:rPr>
      </w:pPr>
    </w:p>
    <w:p w14:paraId="6B7B3306" w14:textId="133EEFCA" w:rsidR="0013039C" w:rsidRPr="00933380" w:rsidRDefault="008C73E5" w:rsidP="008C73E5">
      <w:pPr>
        <w:rPr>
          <w:rFonts w:eastAsia="Times New Roman" w:cs="Tahoma"/>
          <w:vertAlign w:val="superscript"/>
          <w:lang w:val="de-CH"/>
        </w:rPr>
      </w:pPr>
      <w:r w:rsidRPr="00933380">
        <w:rPr>
          <w:rFonts w:eastAsia="Times New Roman" w:cs="Tahoma"/>
          <w:lang w:val="fr-CH"/>
        </w:rPr>
        <w:t>Authors : Schenkel, D.</w:t>
      </w:r>
      <w:r w:rsidRPr="00933380">
        <w:rPr>
          <w:rFonts w:cs="Tahoma"/>
          <w:vertAlign w:val="superscript"/>
        </w:rPr>
        <w:t>a</w:t>
      </w:r>
      <w:r w:rsidRPr="00933380">
        <w:rPr>
          <w:rFonts w:eastAsia="Times New Roman" w:cs="Tahoma"/>
          <w:lang w:val="fr-CH"/>
        </w:rPr>
        <w:t xml:space="preserve">, </w:t>
      </w:r>
      <w:r w:rsidR="0013039C" w:rsidRPr="00933380">
        <w:rPr>
          <w:rFonts w:eastAsia="Times New Roman" w:cs="Tahoma"/>
          <w:lang w:val="fr-CH"/>
        </w:rPr>
        <w:t>Garonna, I.</w:t>
      </w:r>
      <w:r w:rsidRPr="00933380">
        <w:rPr>
          <w:rFonts w:cs="Tahoma"/>
          <w:vertAlign w:val="superscript"/>
        </w:rPr>
        <w:t>a</w:t>
      </w:r>
      <w:r w:rsidRPr="00933380">
        <w:rPr>
          <w:rFonts w:eastAsia="Times New Roman" w:cs="Tahoma"/>
          <w:lang w:val="fr-CH"/>
        </w:rPr>
        <w:t>, De Jong, R.</w:t>
      </w:r>
      <w:r w:rsidRPr="00933380">
        <w:rPr>
          <w:rFonts w:cs="Tahoma"/>
          <w:vertAlign w:val="superscript"/>
        </w:rPr>
        <w:t>a</w:t>
      </w:r>
      <w:r w:rsidRPr="00933380">
        <w:rPr>
          <w:rFonts w:eastAsia="Times New Roman" w:cs="Tahoma"/>
          <w:lang w:val="fr-CH"/>
        </w:rPr>
        <w:t>, Schaepman, M.E.</w:t>
      </w:r>
      <w:r w:rsidRPr="00933380">
        <w:rPr>
          <w:rFonts w:cs="Tahoma"/>
          <w:vertAlign w:val="superscript"/>
        </w:rPr>
        <w:t>a</w:t>
      </w:r>
    </w:p>
    <w:p w14:paraId="23D89255" w14:textId="77777777" w:rsidR="007568CC" w:rsidRPr="00933380" w:rsidRDefault="007568CC">
      <w:pPr>
        <w:rPr>
          <w:rFonts w:eastAsia="Times New Roman" w:cs="Tahoma"/>
        </w:rPr>
      </w:pPr>
    </w:p>
    <w:p w14:paraId="0807E490" w14:textId="4E23AF88" w:rsidR="002E31BC" w:rsidRPr="00933380" w:rsidRDefault="008E0F2F">
      <w:pPr>
        <w:rPr>
          <w:rFonts w:eastAsia="Times New Roman" w:cs="Tahoma"/>
        </w:rPr>
      </w:pPr>
      <w:proofErr w:type="gramStart"/>
      <w:r w:rsidRPr="00933380">
        <w:rPr>
          <w:rFonts w:eastAsia="Times New Roman" w:cs="Tahoma"/>
          <w:vertAlign w:val="superscript"/>
        </w:rPr>
        <w:t>a</w:t>
      </w:r>
      <w:proofErr w:type="gramEnd"/>
      <w:r w:rsidRPr="00933380">
        <w:rPr>
          <w:rFonts w:eastAsia="Times New Roman" w:cs="Tahoma"/>
          <w:vertAlign w:val="superscript"/>
        </w:rPr>
        <w:t xml:space="preserve"> </w:t>
      </w:r>
      <w:r w:rsidR="002E31BC" w:rsidRPr="00933380">
        <w:rPr>
          <w:rFonts w:eastAsia="Times New Roman" w:cs="Tahoma"/>
        </w:rPr>
        <w:t xml:space="preserve">Remote Sensing Laboratories (RSL), </w:t>
      </w:r>
      <w:r w:rsidRPr="00933380">
        <w:rPr>
          <w:rFonts w:eastAsia="Times New Roman" w:cs="Tahoma"/>
        </w:rPr>
        <w:t xml:space="preserve">Department of </w:t>
      </w:r>
      <w:r w:rsidR="00941CC9" w:rsidRPr="00933380">
        <w:rPr>
          <w:rFonts w:eastAsia="Times New Roman" w:cs="Tahoma"/>
        </w:rPr>
        <w:t>Geography, University of Zurich</w:t>
      </w:r>
      <w:r w:rsidRPr="00933380">
        <w:rPr>
          <w:rFonts w:eastAsia="Times New Roman" w:cs="Tahoma"/>
        </w:rPr>
        <w:t xml:space="preserve">, </w:t>
      </w:r>
      <w:proofErr w:type="spellStart"/>
      <w:r w:rsidRPr="00933380">
        <w:rPr>
          <w:rFonts w:eastAsia="Times New Roman" w:cs="Tahoma"/>
        </w:rPr>
        <w:t>Winterthurerstr</w:t>
      </w:r>
      <w:proofErr w:type="spellEnd"/>
      <w:r w:rsidRPr="00933380">
        <w:rPr>
          <w:rFonts w:eastAsia="Times New Roman" w:cs="Tahoma"/>
        </w:rPr>
        <w:t>. 190, 8057 Zurich, Switzerland</w:t>
      </w:r>
    </w:p>
    <w:p w14:paraId="5FA9BDF1" w14:textId="77777777" w:rsidR="00901E43" w:rsidRPr="00933380" w:rsidRDefault="00901E43" w:rsidP="002B318F">
      <w:pPr>
        <w:rPr>
          <w:rFonts w:eastAsia="Times New Roman" w:cs="Tahoma"/>
        </w:rPr>
      </w:pPr>
    </w:p>
    <w:p w14:paraId="50183816" w14:textId="1380E623" w:rsidR="003677A1" w:rsidRDefault="003677A1" w:rsidP="004703E7">
      <w:pPr>
        <w:jc w:val="both"/>
        <w:rPr>
          <w:rFonts w:eastAsia="Times New Roman" w:cs="Tahoma"/>
        </w:rPr>
      </w:pPr>
      <w:r w:rsidRPr="00933380">
        <w:rPr>
          <w:rFonts w:eastAsia="Times New Roman" w:cs="Tahoma"/>
        </w:rPr>
        <w:t>Suggested sessions</w:t>
      </w:r>
      <w:ins w:id="0" w:author="Irene Garonna" w:date="2015-07-31T11:08:00Z">
        <w:r w:rsidR="006C6347">
          <w:rPr>
            <w:rFonts w:eastAsia="Times New Roman" w:cs="Tahoma"/>
          </w:rPr>
          <w:t xml:space="preserve"> (to be decided!)</w:t>
        </w:r>
      </w:ins>
      <w:r w:rsidRPr="00933380">
        <w:rPr>
          <w:rFonts w:eastAsia="Times New Roman" w:cs="Tahoma"/>
        </w:rPr>
        <w:t xml:space="preserve">: </w:t>
      </w:r>
    </w:p>
    <w:p w14:paraId="30C5CEAB" w14:textId="14A98A2F" w:rsidR="000960F5" w:rsidRDefault="000960F5" w:rsidP="000960F5">
      <w:pPr>
        <w:pStyle w:val="ListParagraph"/>
        <w:numPr>
          <w:ilvl w:val="0"/>
          <w:numId w:val="3"/>
        </w:numPr>
        <w:ind w:left="360"/>
        <w:jc w:val="both"/>
      </w:pPr>
      <w:r w:rsidRPr="000960F5">
        <w:rPr>
          <w:rFonts w:eastAsia="Times New Roman" w:cs="Tahoma"/>
        </w:rPr>
        <w:t xml:space="preserve">Understanding Phenology Across Scales and Improving Linkages to Ecosystem Functions: </w:t>
      </w:r>
      <w:hyperlink r:id="rId8" w:history="1">
        <w:r w:rsidRPr="00CD5C48">
          <w:rPr>
            <w:rStyle w:val="Hyperlink"/>
          </w:rPr>
          <w:t>https://agu.confex.com/agu/fm15/preliminaryview.cgi/Session8911</w:t>
        </w:r>
      </w:hyperlink>
    </w:p>
    <w:p w14:paraId="1A301372" w14:textId="508920F9" w:rsidR="000960F5" w:rsidRPr="00765E79" w:rsidRDefault="000960F5" w:rsidP="000960F5">
      <w:pPr>
        <w:pStyle w:val="ListParagraph"/>
        <w:numPr>
          <w:ilvl w:val="0"/>
          <w:numId w:val="3"/>
        </w:numPr>
        <w:ind w:left="360"/>
        <w:jc w:val="both"/>
        <w:rPr>
          <w:ins w:id="1" w:author="David" w:date="2015-07-31T11:48:00Z"/>
          <w:rStyle w:val="Hyperlink"/>
          <w:color w:val="000000" w:themeColor="text1" w:themeShade="BF"/>
          <w:u w:val="none"/>
        </w:rPr>
      </w:pPr>
      <w:r>
        <w:t xml:space="preserve">Remote sensing to support investigation in plant-climate interactions: </w:t>
      </w:r>
      <w:hyperlink r:id="rId9" w:history="1">
        <w:r w:rsidRPr="00CD5C48">
          <w:rPr>
            <w:rStyle w:val="Hyperlink"/>
          </w:rPr>
          <w:t>https://agu.confex.com/agu/fm15/preliminaryview.cgi/Session8302</w:t>
        </w:r>
      </w:hyperlink>
    </w:p>
    <w:p w14:paraId="3B33FAEC" w14:textId="7F81FCD9" w:rsidR="00765E79" w:rsidRDefault="00765E79" w:rsidP="000960F5">
      <w:pPr>
        <w:pStyle w:val="ListParagraph"/>
        <w:numPr>
          <w:ilvl w:val="0"/>
          <w:numId w:val="3"/>
        </w:numPr>
        <w:ind w:left="360"/>
        <w:jc w:val="both"/>
      </w:pPr>
      <w:ins w:id="2" w:author="David" w:date="2015-07-31T11:48:00Z">
        <w:r w:rsidRPr="00765E79">
          <w:t>New Perspectives in Land Ecosystem Atmosphere Processes Research</w:t>
        </w:r>
        <w:r>
          <w:t xml:space="preserve">: </w:t>
        </w:r>
        <w:r w:rsidRPr="00765E79">
          <w:t>https://agu.confex.com/agu/fm15/preliminaryview.cgi/Session8630.html</w:t>
        </w:r>
      </w:ins>
    </w:p>
    <w:p w14:paraId="4C2C7810" w14:textId="77777777" w:rsidR="003677A1" w:rsidRPr="00933380" w:rsidRDefault="003677A1" w:rsidP="004703E7">
      <w:pPr>
        <w:jc w:val="both"/>
        <w:rPr>
          <w:rFonts w:eastAsia="Times New Roman" w:cs="Tahoma"/>
        </w:rPr>
      </w:pPr>
    </w:p>
    <w:p w14:paraId="440A967B" w14:textId="7F7EDD69" w:rsidR="003F7F8B" w:rsidRPr="00933380" w:rsidRDefault="003F7F8B" w:rsidP="004703E7">
      <w:pPr>
        <w:jc w:val="both"/>
        <w:rPr>
          <w:rFonts w:eastAsia="Times New Roman" w:cs="Tahoma"/>
        </w:rPr>
      </w:pPr>
      <w:r w:rsidRPr="00933380">
        <w:rPr>
          <w:rFonts w:eastAsia="Times New Roman" w:cs="Tahoma"/>
        </w:rPr>
        <w:t xml:space="preserve">The study of global vegetation dynamics </w:t>
      </w:r>
      <w:r w:rsidR="00BA2655" w:rsidRPr="00933380">
        <w:rPr>
          <w:rFonts w:eastAsia="Times New Roman" w:cs="Tahoma"/>
        </w:rPr>
        <w:t xml:space="preserve">contributes to a better understanding of global change drivers and how these affect ecosystems and ecological diversity. </w:t>
      </w:r>
      <w:r w:rsidR="008062DB">
        <w:rPr>
          <w:rFonts w:eastAsia="Times New Roman" w:cs="Tahoma"/>
        </w:rPr>
        <w:t>Land-surface</w:t>
      </w:r>
      <w:r w:rsidR="008062DB" w:rsidRPr="00933380">
        <w:rPr>
          <w:rFonts w:eastAsia="Times New Roman" w:cs="Tahoma"/>
        </w:rPr>
        <w:t xml:space="preserve"> </w:t>
      </w:r>
      <w:r w:rsidR="00BA2655" w:rsidRPr="00933380">
        <w:rPr>
          <w:rFonts w:eastAsia="Times New Roman" w:cs="Tahoma"/>
        </w:rPr>
        <w:t>phenology</w:t>
      </w:r>
      <w:r w:rsidR="008062DB">
        <w:rPr>
          <w:rFonts w:eastAsia="Times New Roman" w:cs="Tahoma"/>
        </w:rPr>
        <w:t xml:space="preserve"> (LSP)</w:t>
      </w:r>
      <w:r w:rsidR="00BA2655" w:rsidRPr="00933380">
        <w:rPr>
          <w:rFonts w:eastAsia="Times New Roman" w:cs="Tahoma"/>
        </w:rPr>
        <w:t xml:space="preserve"> is a key response and feedback of vegetation to the climate system</w:t>
      </w:r>
      <w:r w:rsidR="00725A41" w:rsidRPr="00933380">
        <w:rPr>
          <w:rFonts w:eastAsia="Times New Roman" w:cs="Tahoma"/>
        </w:rPr>
        <w:t>, and hence a parameter</w:t>
      </w:r>
      <w:r w:rsidR="00BA2655" w:rsidRPr="00933380">
        <w:rPr>
          <w:rFonts w:eastAsia="Times New Roman" w:cs="Tahoma"/>
        </w:rPr>
        <w:t xml:space="preserve"> that needs to be accurately represented in terrestrial biosphere models</w:t>
      </w:r>
      <w:r w:rsidR="00E656A2" w:rsidRPr="00933380">
        <w:rPr>
          <w:rFonts w:eastAsia="Times New Roman" w:cs="Tahoma"/>
        </w:rPr>
        <w:t xml:space="preserve"> [</w:t>
      </w:r>
      <w:r w:rsidR="00933380" w:rsidRPr="00933380">
        <w:rPr>
          <w:rFonts w:eastAsia="Times New Roman" w:cs="Tahoma"/>
        </w:rPr>
        <w:t>1</w:t>
      </w:r>
      <w:r w:rsidR="00E656A2" w:rsidRPr="00933380">
        <w:rPr>
          <w:rFonts w:eastAsia="Times New Roman" w:cs="Tahoma"/>
        </w:rPr>
        <w:t>]</w:t>
      </w:r>
      <w:r w:rsidR="00BA2655" w:rsidRPr="00933380">
        <w:rPr>
          <w:rFonts w:eastAsia="Times New Roman" w:cs="Tahoma"/>
        </w:rPr>
        <w:t>.</w:t>
      </w:r>
      <w:r w:rsidR="00725A41" w:rsidRPr="00933380">
        <w:rPr>
          <w:rFonts w:eastAsia="Times New Roman" w:cs="Tahoma"/>
        </w:rPr>
        <w:t xml:space="preserve"> However</w:t>
      </w:r>
      <w:r w:rsidR="008062DB">
        <w:rPr>
          <w:rFonts w:eastAsia="Times New Roman" w:cs="Tahoma"/>
        </w:rPr>
        <w:t>,</w:t>
      </w:r>
      <w:r w:rsidR="00725A41" w:rsidRPr="00933380">
        <w:rPr>
          <w:rFonts w:eastAsia="Times New Roman" w:cs="Tahoma"/>
        </w:rPr>
        <w:t xml:space="preserve"> the effects of climatic changes on </w:t>
      </w:r>
      <w:r w:rsidR="008062DB">
        <w:rPr>
          <w:rFonts w:eastAsia="Times New Roman" w:cs="Tahoma"/>
        </w:rPr>
        <w:t>LSP</w:t>
      </w:r>
      <w:r w:rsidR="00725A41" w:rsidRPr="00933380">
        <w:rPr>
          <w:rFonts w:eastAsia="Times New Roman" w:cs="Tahoma"/>
        </w:rPr>
        <w:t xml:space="preserve"> depend on the relative importance of climatic constraints in specific regions – which are not </w:t>
      </w:r>
      <w:r w:rsidR="00C945BF" w:rsidRPr="00933380">
        <w:rPr>
          <w:rFonts w:eastAsia="Times New Roman" w:cs="Tahoma"/>
        </w:rPr>
        <w:t>well understood</w:t>
      </w:r>
      <w:r w:rsidR="00E656A2" w:rsidRPr="00933380">
        <w:rPr>
          <w:rFonts w:eastAsia="Times New Roman" w:cs="Tahoma"/>
        </w:rPr>
        <w:t xml:space="preserve"> at global scale</w:t>
      </w:r>
      <w:r w:rsidR="00725A41" w:rsidRPr="00933380">
        <w:rPr>
          <w:rFonts w:eastAsia="Times New Roman" w:cs="Tahoma"/>
        </w:rPr>
        <w:t>.</w:t>
      </w:r>
    </w:p>
    <w:p w14:paraId="6E849408" w14:textId="77777777" w:rsidR="00725A41" w:rsidRPr="00933380" w:rsidRDefault="00725A41" w:rsidP="004703E7">
      <w:pPr>
        <w:jc w:val="both"/>
        <w:rPr>
          <w:rFonts w:eastAsia="Times New Roman" w:cs="Tahoma"/>
        </w:rPr>
      </w:pPr>
    </w:p>
    <w:p w14:paraId="1DCE1DA2" w14:textId="4100F307" w:rsidR="00D54FC6" w:rsidRPr="00933380" w:rsidRDefault="00AB3ED9" w:rsidP="00933380">
      <w:pPr>
        <w:jc w:val="both"/>
        <w:rPr>
          <w:rFonts w:eastAsia="Times New Roman" w:cs="Tahoma"/>
        </w:rPr>
      </w:pPr>
      <w:r w:rsidRPr="00933380">
        <w:rPr>
          <w:rFonts w:eastAsia="Times New Roman" w:cs="Tahoma"/>
        </w:rPr>
        <w:t>In this study</w:t>
      </w:r>
      <w:r w:rsidR="008062DB">
        <w:rPr>
          <w:rFonts w:eastAsia="Times New Roman" w:cs="Tahoma"/>
        </w:rPr>
        <w:t>,</w:t>
      </w:r>
      <w:r w:rsidRPr="00933380">
        <w:rPr>
          <w:rFonts w:eastAsia="Times New Roman" w:cs="Tahoma"/>
        </w:rPr>
        <w:t xml:space="preserve"> we analyze</w:t>
      </w:r>
      <w:r w:rsidR="008062DB">
        <w:rPr>
          <w:rFonts w:eastAsia="Times New Roman" w:cs="Tahoma"/>
        </w:rPr>
        <w:t>d</w:t>
      </w:r>
      <w:r w:rsidRPr="00933380">
        <w:rPr>
          <w:rFonts w:eastAsia="Times New Roman" w:cs="Tahoma"/>
        </w:rPr>
        <w:t xml:space="preserve"> a Phenology Reanalysis dataset </w:t>
      </w:r>
      <w:r w:rsidR="00E656A2" w:rsidRPr="00933380">
        <w:rPr>
          <w:rFonts w:eastAsia="Times New Roman" w:cs="Tahoma"/>
        </w:rPr>
        <w:t>[</w:t>
      </w:r>
      <w:r w:rsidR="00933380" w:rsidRPr="00933380">
        <w:rPr>
          <w:rFonts w:eastAsia="Times New Roman" w:cs="Tahoma"/>
        </w:rPr>
        <w:t>2</w:t>
      </w:r>
      <w:r w:rsidR="00E656A2" w:rsidRPr="00933380">
        <w:rPr>
          <w:rFonts w:eastAsia="Times New Roman" w:cs="Tahoma"/>
        </w:rPr>
        <w:t>]</w:t>
      </w:r>
      <w:r w:rsidR="009C3232" w:rsidRPr="00933380">
        <w:rPr>
          <w:rFonts w:eastAsia="Times New Roman" w:cs="Tahoma"/>
        </w:rPr>
        <w:t xml:space="preserve"> to evaluate shifts in three </w:t>
      </w:r>
      <w:r w:rsidRPr="00933380">
        <w:rPr>
          <w:rFonts w:eastAsia="Times New Roman" w:cs="Tahoma"/>
        </w:rPr>
        <w:t xml:space="preserve">climatic drivers </w:t>
      </w:r>
      <w:r w:rsidR="00E656A2" w:rsidRPr="00933380">
        <w:rPr>
          <w:rFonts w:eastAsia="Times New Roman" w:cs="Tahoma"/>
        </w:rPr>
        <w:t xml:space="preserve">of phenology </w:t>
      </w:r>
      <w:r w:rsidRPr="00933380">
        <w:rPr>
          <w:rFonts w:eastAsia="Times New Roman" w:cs="Tahoma"/>
        </w:rPr>
        <w:t>at global scale and over the last 30 years (1982-2012)</w:t>
      </w:r>
      <w:r w:rsidR="009C3232" w:rsidRPr="00933380">
        <w:rPr>
          <w:rFonts w:eastAsia="Times New Roman" w:cs="Tahoma"/>
        </w:rPr>
        <w:t xml:space="preserve">: </w:t>
      </w:r>
      <w:r w:rsidR="00D54FC6" w:rsidRPr="00933380">
        <w:rPr>
          <w:rFonts w:eastAsia="Times New Roman" w:cs="Tahoma"/>
        </w:rPr>
        <w:t>incoming radiation, evaporative demand and minimum temperature</w:t>
      </w:r>
      <w:r w:rsidRPr="00933380">
        <w:rPr>
          <w:rFonts w:eastAsia="Times New Roman" w:cs="Tahoma"/>
        </w:rPr>
        <w:t xml:space="preserve">. </w:t>
      </w:r>
      <w:r w:rsidR="00C945BF" w:rsidRPr="00933380">
        <w:rPr>
          <w:rFonts w:eastAsia="Times New Roman" w:cs="Tahoma"/>
        </w:rPr>
        <w:t>As a first step, w</w:t>
      </w:r>
      <w:r w:rsidRPr="00933380">
        <w:rPr>
          <w:rFonts w:eastAsia="Times New Roman" w:cs="Tahoma"/>
        </w:rPr>
        <w:t>e compare</w:t>
      </w:r>
      <w:r w:rsidR="008062DB">
        <w:rPr>
          <w:rFonts w:eastAsia="Times New Roman" w:cs="Tahoma"/>
        </w:rPr>
        <w:t>d</w:t>
      </w:r>
      <w:r w:rsidRPr="00933380">
        <w:rPr>
          <w:rFonts w:eastAsia="Times New Roman" w:cs="Tahoma"/>
        </w:rPr>
        <w:t xml:space="preserve"> </w:t>
      </w:r>
      <w:r w:rsidR="00C945BF" w:rsidRPr="00933380">
        <w:rPr>
          <w:rFonts w:eastAsia="Times New Roman" w:cs="Tahoma"/>
        </w:rPr>
        <w:t xml:space="preserve">LAI as modeled from these </w:t>
      </w:r>
      <w:r w:rsidR="004902D5">
        <w:rPr>
          <w:rFonts w:eastAsia="Times New Roman" w:cs="Tahoma"/>
        </w:rPr>
        <w:t xml:space="preserve">three factors </w:t>
      </w:r>
      <w:r w:rsidRPr="00933380">
        <w:rPr>
          <w:rFonts w:eastAsia="Times New Roman" w:cs="Tahoma"/>
        </w:rPr>
        <w:t xml:space="preserve">to </w:t>
      </w:r>
      <w:r w:rsidR="00C945BF" w:rsidRPr="00933380">
        <w:rPr>
          <w:rFonts w:eastAsia="Times New Roman" w:cs="Tahoma"/>
        </w:rPr>
        <w:t>remotely sensed</w:t>
      </w:r>
      <w:r w:rsidRPr="00933380">
        <w:rPr>
          <w:rFonts w:eastAsia="Times New Roman" w:cs="Tahoma"/>
        </w:rPr>
        <w:t xml:space="preserve"> observations of </w:t>
      </w:r>
      <w:r w:rsidR="008062DB">
        <w:rPr>
          <w:rFonts w:eastAsia="Times New Roman" w:cs="Tahoma"/>
        </w:rPr>
        <w:t>LSP</w:t>
      </w:r>
      <w:r w:rsidRPr="00933380">
        <w:rPr>
          <w:rFonts w:eastAsia="Times New Roman" w:cs="Tahoma"/>
        </w:rPr>
        <w:t xml:space="preserve"> (</w:t>
      </w:r>
      <w:r w:rsidR="00C945BF" w:rsidRPr="00933380">
        <w:rPr>
          <w:rFonts w:eastAsia="Times New Roman" w:cs="Tahoma"/>
        </w:rPr>
        <w:t>LAI</w:t>
      </w:r>
      <w:r w:rsidRPr="00933380">
        <w:rPr>
          <w:rFonts w:eastAsia="Times New Roman" w:cs="Tahoma"/>
        </w:rPr>
        <w:t>-3g</w:t>
      </w:r>
      <w:r w:rsidR="00933380" w:rsidRPr="00933380">
        <w:rPr>
          <w:rFonts w:eastAsia="Times New Roman" w:cs="Tahoma"/>
        </w:rPr>
        <w:t>, [3]</w:t>
      </w:r>
      <w:r w:rsidRPr="00933380">
        <w:rPr>
          <w:rFonts w:eastAsia="Times New Roman" w:cs="Tahoma"/>
        </w:rPr>
        <w:t xml:space="preserve">) </w:t>
      </w:r>
      <w:r w:rsidR="00C945BF" w:rsidRPr="00933380">
        <w:rPr>
          <w:rFonts w:eastAsia="Times New Roman" w:cs="Tahoma"/>
        </w:rPr>
        <w:t>over the same time period.</w:t>
      </w:r>
      <w:r w:rsidR="00933380" w:rsidRPr="00933380">
        <w:rPr>
          <w:rFonts w:eastAsia="Times New Roman" w:cs="Tahoma"/>
        </w:rPr>
        <w:t xml:space="preserve"> As a second step, we examine</w:t>
      </w:r>
      <w:r w:rsidR="008062DB">
        <w:rPr>
          <w:rFonts w:eastAsia="Times New Roman" w:cs="Tahoma"/>
        </w:rPr>
        <w:t>d</w:t>
      </w:r>
      <w:r w:rsidR="00933380" w:rsidRPr="00933380">
        <w:rPr>
          <w:rFonts w:eastAsia="Times New Roman" w:cs="Tahoma"/>
        </w:rPr>
        <w:t xml:space="preserve"> temporal trends in the climatic </w:t>
      </w:r>
      <w:r w:rsidR="004902D5">
        <w:rPr>
          <w:rFonts w:eastAsia="Times New Roman" w:cs="Tahoma"/>
        </w:rPr>
        <w:t>constraints at Start- and End- of the Growing Season</w:t>
      </w:r>
      <w:r w:rsidR="00933380" w:rsidRPr="00933380">
        <w:rPr>
          <w:rFonts w:eastAsia="Times New Roman" w:cs="Tahoma"/>
        </w:rPr>
        <w:t>.</w:t>
      </w:r>
    </w:p>
    <w:p w14:paraId="6B0672BE" w14:textId="77777777" w:rsidR="00933380" w:rsidRPr="00933380" w:rsidRDefault="00933380" w:rsidP="00933380">
      <w:pPr>
        <w:jc w:val="both"/>
        <w:rPr>
          <w:rFonts w:eastAsia="Times New Roman" w:cs="Tahoma"/>
        </w:rPr>
      </w:pPr>
    </w:p>
    <w:p w14:paraId="38E25719" w14:textId="07963A7E" w:rsidR="00AB3ED9" w:rsidRPr="00933380" w:rsidRDefault="009C3232" w:rsidP="00AB3ED9">
      <w:pPr>
        <w:jc w:val="both"/>
        <w:rPr>
          <w:rFonts w:eastAsia="Times New Roman" w:cs="Tahoma"/>
        </w:rPr>
      </w:pPr>
      <w:r w:rsidRPr="00933380">
        <w:rPr>
          <w:rFonts w:eastAsia="Times New Roman" w:cs="Tahoma"/>
        </w:rPr>
        <w:t xml:space="preserve">Our analysis reveals </w:t>
      </w:r>
      <w:r w:rsidR="00AB3ED9" w:rsidRPr="00933380">
        <w:rPr>
          <w:rFonts w:eastAsia="Times New Roman" w:cs="Tahoma"/>
        </w:rPr>
        <w:t xml:space="preserve">inter-annual variation in the relative importance of the three climatic factors in limiting vegetation growth at Start- and End- of the Growing Season over the last 30 years. </w:t>
      </w:r>
      <w:r w:rsidR="00E656A2" w:rsidRPr="00933380">
        <w:rPr>
          <w:rFonts w:eastAsia="Times New Roman" w:cs="Tahoma"/>
        </w:rPr>
        <w:t>We highlight</w:t>
      </w:r>
      <w:del w:id="3" w:author="David" w:date="2015-07-31T11:55:00Z">
        <w:r w:rsidR="00E656A2" w:rsidRPr="00933380" w:rsidDel="000D4AE4">
          <w:rPr>
            <w:rFonts w:eastAsia="Times New Roman" w:cs="Tahoma"/>
          </w:rPr>
          <w:delText xml:space="preserve"> </w:delText>
        </w:r>
      </w:del>
      <w:r w:rsidR="00AB3ED9" w:rsidRPr="00933380">
        <w:rPr>
          <w:rFonts w:eastAsia="Times New Roman" w:cs="Tahoma"/>
        </w:rPr>
        <w:t xml:space="preserve"> </w:t>
      </w:r>
      <w:ins w:id="4" w:author="David" w:date="2015-07-31T13:06:00Z">
        <w:r w:rsidR="0028093D">
          <w:rPr>
            <w:rFonts w:eastAsia="Times New Roman" w:cs="Tahoma"/>
          </w:rPr>
          <w:t xml:space="preserve">that </w:t>
        </w:r>
      </w:ins>
      <w:del w:id="5" w:author="David" w:date="2015-07-31T11:42:00Z">
        <w:r w:rsidR="00F056C6" w:rsidDel="00FD044A">
          <w:rPr>
            <w:rFonts w:eastAsia="Times New Roman" w:cs="Tahoma"/>
          </w:rPr>
          <w:delText>XXX</w:delText>
        </w:r>
        <w:r w:rsidR="00AB3ED9" w:rsidRPr="00933380" w:rsidDel="00FD044A">
          <w:rPr>
            <w:rFonts w:eastAsia="Times New Roman" w:cs="Tahoma"/>
          </w:rPr>
          <w:delText xml:space="preserve"> areas </w:delText>
        </w:r>
      </w:del>
      <w:ins w:id="6" w:author="David" w:date="2015-07-31T11:42:00Z">
        <w:r w:rsidR="00FD044A">
          <w:rPr>
            <w:rFonts w:eastAsia="Times New Roman" w:cs="Tahoma"/>
          </w:rPr>
          <w:t xml:space="preserve">northern Europe and central Asia </w:t>
        </w:r>
      </w:ins>
      <w:r w:rsidR="00AB3ED9" w:rsidRPr="00933380">
        <w:rPr>
          <w:rFonts w:eastAsia="Times New Roman" w:cs="Tahoma"/>
        </w:rPr>
        <w:t xml:space="preserve">have undergone significant </w:t>
      </w:r>
      <w:del w:id="7" w:author="David" w:date="2015-07-31T15:23:00Z">
        <w:r w:rsidR="00AB3ED9" w:rsidRPr="00933380" w:rsidDel="00831D4A">
          <w:rPr>
            <w:rFonts w:eastAsia="Times New Roman" w:cs="Tahoma"/>
          </w:rPr>
          <w:delText xml:space="preserve">shifts </w:delText>
        </w:r>
      </w:del>
      <w:ins w:id="8" w:author="David" w:date="2015-07-31T15:23:00Z">
        <w:r w:rsidR="00831D4A">
          <w:rPr>
            <w:rFonts w:eastAsia="Times New Roman" w:cs="Tahoma"/>
          </w:rPr>
          <w:t xml:space="preserve">changes </w:t>
        </w:r>
      </w:ins>
      <w:r w:rsidR="00AB3ED9" w:rsidRPr="00933380">
        <w:rPr>
          <w:rFonts w:eastAsia="Times New Roman" w:cs="Tahoma"/>
        </w:rPr>
        <w:t>in dominance between</w:t>
      </w:r>
      <w:ins w:id="9" w:author="David" w:date="2015-07-31T11:53:00Z">
        <w:r w:rsidR="009C5B7F">
          <w:rPr>
            <w:rFonts w:eastAsia="Times New Roman" w:cs="Tahoma"/>
          </w:rPr>
          <w:t xml:space="preserve"> </w:t>
        </w:r>
      </w:ins>
      <w:ins w:id="10" w:author="David" w:date="2015-07-31T11:55:00Z">
        <w:r w:rsidR="000D4AE4">
          <w:rPr>
            <w:rFonts w:eastAsia="Times New Roman" w:cs="Tahoma"/>
          </w:rPr>
          <w:t xml:space="preserve">the three </w:t>
        </w:r>
      </w:ins>
      <w:del w:id="11" w:author="David" w:date="2015-07-31T11:54:00Z">
        <w:r w:rsidR="00AB3ED9" w:rsidRPr="00933380" w:rsidDel="009C5B7F">
          <w:rPr>
            <w:rFonts w:eastAsia="Times New Roman" w:cs="Tahoma"/>
          </w:rPr>
          <w:delText xml:space="preserve"> </w:delText>
        </w:r>
      </w:del>
      <w:del w:id="12" w:author="David" w:date="2015-07-31T11:47:00Z">
        <w:r w:rsidR="00AB3ED9" w:rsidRPr="00933380" w:rsidDel="00765E79">
          <w:rPr>
            <w:rFonts w:eastAsia="Times New Roman" w:cs="Tahoma"/>
          </w:rPr>
          <w:delText xml:space="preserve">the three </w:delText>
        </w:r>
      </w:del>
      <w:r w:rsidR="00AB3ED9" w:rsidRPr="00933380">
        <w:rPr>
          <w:rFonts w:eastAsia="Times New Roman" w:cs="Tahoma"/>
        </w:rPr>
        <w:t>controls</w:t>
      </w:r>
      <w:ins w:id="13" w:author="David" w:date="2015-07-31T11:54:00Z">
        <w:r w:rsidR="00BF034C">
          <w:rPr>
            <w:rFonts w:eastAsia="Times New Roman" w:cs="Tahoma"/>
          </w:rPr>
          <w:t xml:space="preserve">, particularly in </w:t>
        </w:r>
      </w:ins>
      <w:del w:id="14" w:author="David" w:date="2015-07-31T15:59:00Z">
        <w:r w:rsidR="00AB3ED9" w:rsidRPr="00933380" w:rsidDel="00BF034C">
          <w:rPr>
            <w:rFonts w:eastAsia="Times New Roman" w:cs="Tahoma"/>
          </w:rPr>
          <w:delText xml:space="preserve">, </w:delText>
        </w:r>
      </w:del>
      <w:del w:id="15" w:author="David" w:date="2015-07-31T11:55:00Z">
        <w:r w:rsidR="00AB3ED9" w:rsidRPr="00933380" w:rsidDel="000D4AE4">
          <w:rPr>
            <w:rFonts w:eastAsia="Times New Roman" w:cs="Tahoma"/>
          </w:rPr>
          <w:delText xml:space="preserve">in particular </w:delText>
        </w:r>
        <w:r w:rsidR="00F056C6" w:rsidDel="000D4AE4">
          <w:rPr>
            <w:rFonts w:eastAsia="Times New Roman" w:cs="Tahoma"/>
          </w:rPr>
          <w:delText>XXX</w:delText>
        </w:r>
        <w:r w:rsidR="00AB3ED9" w:rsidRPr="00933380" w:rsidDel="000D4AE4">
          <w:rPr>
            <w:rFonts w:eastAsia="Times New Roman" w:cs="Tahoma"/>
          </w:rPr>
          <w:delText xml:space="preserve"> (northern high latitudes?)</w:delText>
        </w:r>
      </w:del>
      <w:ins w:id="16" w:author="David" w:date="2015-07-31T11:55:00Z">
        <w:r w:rsidR="008E7981">
          <w:rPr>
            <w:rFonts w:eastAsia="Times New Roman" w:cs="Tahoma"/>
          </w:rPr>
          <w:t>high northern la</w:t>
        </w:r>
        <w:r w:rsidR="000D4AE4">
          <w:rPr>
            <w:rFonts w:eastAsia="Times New Roman" w:cs="Tahoma"/>
          </w:rPr>
          <w:t>titudes</w:t>
        </w:r>
      </w:ins>
      <w:r w:rsidR="00AB3ED9" w:rsidRPr="00933380">
        <w:rPr>
          <w:rFonts w:eastAsia="Times New Roman" w:cs="Tahoma"/>
        </w:rPr>
        <w:t xml:space="preserve">. </w:t>
      </w:r>
      <w:ins w:id="17" w:author="David" w:date="2015-07-31T15:45:00Z">
        <w:r w:rsidR="00335596">
          <w:rPr>
            <w:rFonts w:eastAsia="Times New Roman" w:cs="Tahoma"/>
          </w:rPr>
          <w:t xml:space="preserve">We also find that </w:t>
        </w:r>
      </w:ins>
      <w:ins w:id="18" w:author="David" w:date="2015-07-31T15:46:00Z">
        <w:r w:rsidR="000675E8">
          <w:rPr>
            <w:rFonts w:eastAsia="Times New Roman" w:cs="Tahoma"/>
          </w:rPr>
          <w:t>evaporative demand</w:t>
        </w:r>
      </w:ins>
      <w:ins w:id="19" w:author="David" w:date="2015-07-31T15:47:00Z">
        <w:r w:rsidR="000675E8">
          <w:rPr>
            <w:rFonts w:eastAsia="Times New Roman" w:cs="Tahoma"/>
          </w:rPr>
          <w:t xml:space="preserve"> is </w:t>
        </w:r>
      </w:ins>
      <w:ins w:id="20" w:author="David" w:date="2015-07-31T15:50:00Z">
        <w:r w:rsidR="000675E8">
          <w:rPr>
            <w:rFonts w:eastAsia="Times New Roman" w:cs="Tahoma"/>
          </w:rPr>
          <w:t xml:space="preserve">becoming an increasingly limiting factor </w:t>
        </w:r>
      </w:ins>
      <w:ins w:id="21" w:author="David" w:date="2015-07-31T15:53:00Z">
        <w:r w:rsidR="005C76A8">
          <w:rPr>
            <w:rFonts w:eastAsia="Times New Roman" w:cs="Tahoma"/>
          </w:rPr>
          <w:t xml:space="preserve">for </w:t>
        </w:r>
      </w:ins>
      <w:ins w:id="22" w:author="David" w:date="2015-07-31T15:58:00Z">
        <w:r w:rsidR="00BF034C">
          <w:rPr>
            <w:rFonts w:eastAsia="Times New Roman" w:cs="Tahoma"/>
          </w:rPr>
          <w:t>g</w:t>
        </w:r>
      </w:ins>
      <w:ins w:id="23" w:author="David" w:date="2015-07-31T15:53:00Z">
        <w:r w:rsidR="005C76A8">
          <w:rPr>
            <w:rFonts w:eastAsia="Times New Roman" w:cs="Tahoma"/>
          </w:rPr>
          <w:t xml:space="preserve">rowth </w:t>
        </w:r>
      </w:ins>
      <w:ins w:id="24" w:author="David" w:date="2015-07-31T15:50:00Z">
        <w:r w:rsidR="000675E8">
          <w:rPr>
            <w:rFonts w:eastAsia="Times New Roman" w:cs="Tahoma"/>
          </w:rPr>
          <w:t>globally, in particular</w:t>
        </w:r>
      </w:ins>
      <w:ins w:id="25" w:author="David" w:date="2015-07-31T15:51:00Z">
        <w:r w:rsidR="005C76A8">
          <w:rPr>
            <w:rFonts w:eastAsia="Times New Roman" w:cs="Tahoma"/>
          </w:rPr>
          <w:t xml:space="preserve"> in S</w:t>
        </w:r>
        <w:r w:rsidR="000675E8">
          <w:rPr>
            <w:rFonts w:eastAsia="Times New Roman" w:cs="Tahoma"/>
          </w:rPr>
          <w:t>outh America and eastern Asia</w:t>
        </w:r>
      </w:ins>
      <w:ins w:id="26" w:author="David" w:date="2015-07-31T15:47:00Z">
        <w:r w:rsidR="000675E8">
          <w:rPr>
            <w:rFonts w:eastAsia="Times New Roman" w:cs="Tahoma"/>
          </w:rPr>
          <w:t xml:space="preserve">. </w:t>
        </w:r>
      </w:ins>
      <w:bookmarkStart w:id="27" w:name="_GoBack"/>
      <w:bookmarkEnd w:id="27"/>
      <w:commentRangeStart w:id="28"/>
      <w:r w:rsidRPr="00933380">
        <w:rPr>
          <w:rFonts w:eastAsia="Times New Roman" w:cs="Tahoma"/>
        </w:rPr>
        <w:t xml:space="preserve">There was good agreement between modeled and </w:t>
      </w:r>
      <w:proofErr w:type="gramStart"/>
      <w:r w:rsidRPr="00933380">
        <w:rPr>
          <w:rFonts w:eastAsia="Times New Roman" w:cs="Tahoma"/>
        </w:rPr>
        <w:t>remotely-sensed</w:t>
      </w:r>
      <w:proofErr w:type="gramEnd"/>
      <w:r w:rsidRPr="00933380">
        <w:rPr>
          <w:rFonts w:eastAsia="Times New Roman" w:cs="Tahoma"/>
        </w:rPr>
        <w:t xml:space="preserve"> phenology </w:t>
      </w:r>
      <w:r w:rsidR="004902D5">
        <w:rPr>
          <w:rFonts w:eastAsia="Times New Roman" w:cs="Tahoma"/>
        </w:rPr>
        <w:t xml:space="preserve">metrics </w:t>
      </w:r>
      <w:r w:rsidRPr="00933380">
        <w:rPr>
          <w:rFonts w:eastAsia="Times New Roman" w:cs="Tahoma"/>
        </w:rPr>
        <w:t xml:space="preserve">over the last 30 </w:t>
      </w:r>
      <w:r w:rsidR="008062DB">
        <w:rPr>
          <w:rFonts w:eastAsia="Times New Roman" w:cs="Tahoma"/>
        </w:rPr>
        <w:t>years</w:t>
      </w:r>
      <w:r w:rsidRPr="00933380">
        <w:rPr>
          <w:rFonts w:eastAsia="Times New Roman" w:cs="Tahoma"/>
        </w:rPr>
        <w:t xml:space="preserve">, in particular over </w:t>
      </w:r>
      <w:del w:id="29" w:author="David" w:date="2015-07-31T11:24:00Z">
        <w:r w:rsidRPr="00933380" w:rsidDel="00394F96">
          <w:rPr>
            <w:rFonts w:eastAsia="Times New Roman" w:cs="Tahoma"/>
          </w:rPr>
          <w:delText xml:space="preserve">XXX </w:delText>
        </w:r>
      </w:del>
      <w:ins w:id="30" w:author="David" w:date="2015-07-31T11:25:00Z">
        <w:r w:rsidR="00394F96">
          <w:rPr>
            <w:rFonts w:eastAsia="Times New Roman" w:cs="Tahoma"/>
          </w:rPr>
          <w:t>temperate</w:t>
        </w:r>
      </w:ins>
      <w:ins w:id="31" w:author="David" w:date="2015-07-31T11:24:00Z">
        <w:r w:rsidR="00394F96">
          <w:rPr>
            <w:rFonts w:eastAsia="Times New Roman" w:cs="Tahoma"/>
          </w:rPr>
          <w:t xml:space="preserve"> and dry</w:t>
        </w:r>
        <w:r w:rsidR="00394F96" w:rsidRPr="00933380">
          <w:rPr>
            <w:rFonts w:eastAsia="Times New Roman" w:cs="Tahoma"/>
          </w:rPr>
          <w:t xml:space="preserve"> </w:t>
        </w:r>
      </w:ins>
      <w:r w:rsidRPr="00933380">
        <w:rPr>
          <w:rFonts w:eastAsia="Times New Roman" w:cs="Tahoma"/>
        </w:rPr>
        <w:t>areas – thus providing confidence in the climatic constraints underlying the modeled data.</w:t>
      </w:r>
      <w:commentRangeEnd w:id="28"/>
      <w:r w:rsidR="00480A09">
        <w:rPr>
          <w:rStyle w:val="CommentReference"/>
        </w:rPr>
        <w:commentReference w:id="28"/>
      </w:r>
    </w:p>
    <w:p w14:paraId="44FBB315" w14:textId="07120A98" w:rsidR="00AB3ED9" w:rsidRPr="00933380" w:rsidRDefault="00AB3ED9" w:rsidP="00AB3ED9">
      <w:pPr>
        <w:jc w:val="both"/>
        <w:rPr>
          <w:rFonts w:eastAsia="Times New Roman" w:cs="Tahoma"/>
        </w:rPr>
      </w:pPr>
    </w:p>
    <w:p w14:paraId="7EDCA3F2" w14:textId="77777777" w:rsidR="00AB3ED9" w:rsidRPr="00933380" w:rsidRDefault="00AB3ED9" w:rsidP="00AB3ED9">
      <w:pPr>
        <w:jc w:val="both"/>
        <w:rPr>
          <w:rFonts w:eastAsia="Times New Roman" w:cs="Tahoma"/>
        </w:rPr>
      </w:pPr>
    </w:p>
    <w:p w14:paraId="647E533A" w14:textId="1E1258BA" w:rsidR="00933380" w:rsidRPr="00933380" w:rsidRDefault="00933380" w:rsidP="00AB3ED9">
      <w:pPr>
        <w:jc w:val="both"/>
        <w:rPr>
          <w:rFonts w:eastAsia="Times New Roman" w:cs="Tahoma"/>
        </w:rPr>
      </w:pPr>
      <w:r w:rsidRPr="00933380">
        <w:rPr>
          <w:rFonts w:eastAsia="Times New Roman" w:cs="Tahoma"/>
        </w:rPr>
        <w:t xml:space="preserve">[1] </w:t>
      </w:r>
      <w:r w:rsidRPr="00933380">
        <w:rPr>
          <w:rFonts w:cs="Tahoma"/>
          <w:color w:val="auto"/>
        </w:rPr>
        <w:t>Richardson, A. D.</w:t>
      </w:r>
      <w:r w:rsidRPr="00933380">
        <w:rPr>
          <w:rFonts w:cs="Tahoma"/>
          <w:i/>
          <w:iCs/>
          <w:color w:val="auto"/>
        </w:rPr>
        <w:t xml:space="preserve"> et al.</w:t>
      </w:r>
      <w:r w:rsidRPr="00933380">
        <w:rPr>
          <w:rFonts w:cs="Tahoma"/>
          <w:color w:val="auto"/>
        </w:rPr>
        <w:t xml:space="preserve"> Terrestrial biosphere models need better representation of vegetation phenology: results from the North American Carbon Program Site Synthesis. </w:t>
      </w:r>
      <w:proofErr w:type="gramStart"/>
      <w:r w:rsidRPr="00933380">
        <w:rPr>
          <w:rFonts w:cs="Tahoma"/>
          <w:i/>
          <w:iCs/>
          <w:color w:val="auto"/>
        </w:rPr>
        <w:t>Global Change Biology</w:t>
      </w:r>
      <w:r w:rsidRPr="00933380">
        <w:rPr>
          <w:rFonts w:cs="Tahoma"/>
          <w:color w:val="auto"/>
        </w:rPr>
        <w:t xml:space="preserve"> </w:t>
      </w:r>
      <w:r w:rsidRPr="00933380">
        <w:rPr>
          <w:rFonts w:cs="Tahoma"/>
          <w:b/>
          <w:bCs/>
          <w:color w:val="auto"/>
        </w:rPr>
        <w:t>18</w:t>
      </w:r>
      <w:r w:rsidRPr="00933380">
        <w:rPr>
          <w:rFonts w:cs="Tahoma"/>
          <w:color w:val="auto"/>
        </w:rPr>
        <w:t>, 566-584</w:t>
      </w:r>
      <w:r>
        <w:rPr>
          <w:rFonts w:cs="Tahoma"/>
          <w:color w:val="auto"/>
        </w:rPr>
        <w:t xml:space="preserve"> (2012).</w:t>
      </w:r>
      <w:proofErr w:type="gramEnd"/>
    </w:p>
    <w:p w14:paraId="5D4BC96F" w14:textId="77777777" w:rsidR="00933380" w:rsidRPr="00933380" w:rsidRDefault="00933380" w:rsidP="00AB3ED9">
      <w:pPr>
        <w:jc w:val="both"/>
        <w:rPr>
          <w:rFonts w:eastAsia="Times New Roman" w:cs="Tahoma"/>
        </w:rPr>
      </w:pPr>
    </w:p>
    <w:p w14:paraId="0CD3FD2B" w14:textId="762B5E49" w:rsidR="00E656A2" w:rsidRPr="00933380" w:rsidRDefault="00E656A2" w:rsidP="00AB3ED9">
      <w:pPr>
        <w:jc w:val="both"/>
        <w:rPr>
          <w:rFonts w:cs="Tahoma"/>
          <w:noProof/>
        </w:rPr>
      </w:pPr>
      <w:r w:rsidRPr="00933380">
        <w:rPr>
          <w:rFonts w:eastAsia="Times New Roman" w:cs="Tahoma"/>
        </w:rPr>
        <w:t>[</w:t>
      </w:r>
      <w:r w:rsidR="00933380" w:rsidRPr="00933380">
        <w:rPr>
          <w:rFonts w:eastAsia="Times New Roman" w:cs="Tahoma"/>
        </w:rPr>
        <w:t>2</w:t>
      </w:r>
      <w:r w:rsidRPr="00933380">
        <w:rPr>
          <w:rFonts w:eastAsia="Times New Roman" w:cs="Tahoma"/>
        </w:rPr>
        <w:t xml:space="preserve">] </w:t>
      </w:r>
      <w:r w:rsidRPr="00933380">
        <w:rPr>
          <w:rFonts w:cs="Tahoma"/>
          <w:noProof/>
        </w:rPr>
        <w:t xml:space="preserve">Stöckli, R., Rutishauser, T., Baker, I., Liniger, M. &amp; Denning, A. A global reanalysis of vegetation phenology. </w:t>
      </w:r>
      <w:r w:rsidRPr="00933380">
        <w:rPr>
          <w:rFonts w:cs="Tahoma"/>
          <w:i/>
          <w:noProof/>
        </w:rPr>
        <w:t>J. Geophys. Res</w:t>
      </w:r>
      <w:r w:rsidRPr="00933380">
        <w:rPr>
          <w:rFonts w:cs="Tahoma"/>
          <w:noProof/>
        </w:rPr>
        <w:t xml:space="preserve"> </w:t>
      </w:r>
      <w:r w:rsidRPr="00933380">
        <w:rPr>
          <w:rFonts w:cs="Tahoma"/>
          <w:b/>
          <w:noProof/>
        </w:rPr>
        <w:t>116</w:t>
      </w:r>
      <w:r w:rsidRPr="00933380">
        <w:rPr>
          <w:rFonts w:cs="Tahoma"/>
          <w:noProof/>
        </w:rPr>
        <w:t>, G03020 (2011).</w:t>
      </w:r>
    </w:p>
    <w:p w14:paraId="43DF4A34" w14:textId="77777777" w:rsidR="00E656A2" w:rsidRPr="00933380" w:rsidRDefault="00E656A2" w:rsidP="00AB3ED9">
      <w:pPr>
        <w:jc w:val="both"/>
        <w:rPr>
          <w:rFonts w:eastAsia="Times New Roman" w:cs="Tahoma"/>
        </w:rPr>
      </w:pPr>
    </w:p>
    <w:p w14:paraId="70CAB28D" w14:textId="22B3BD9F" w:rsidR="00BA2655" w:rsidRPr="00933380" w:rsidDel="00493DF7" w:rsidRDefault="00933380" w:rsidP="004703E7">
      <w:pPr>
        <w:jc w:val="both"/>
        <w:rPr>
          <w:del w:id="32" w:author="David" w:date="2015-07-31T15:28:00Z"/>
          <w:rFonts w:eastAsia="Times New Roman" w:cs="Tahoma"/>
        </w:rPr>
      </w:pPr>
      <w:r w:rsidRPr="00933380">
        <w:rPr>
          <w:rFonts w:eastAsia="Times New Roman" w:cs="Tahoma"/>
        </w:rPr>
        <w:t xml:space="preserve">[3] </w:t>
      </w:r>
      <w:r w:rsidRPr="00933380">
        <w:rPr>
          <w:rFonts w:cs="Tahoma"/>
          <w:noProof/>
        </w:rPr>
        <w:t>Zhu, Z.</w:t>
      </w:r>
      <w:r w:rsidRPr="00933380">
        <w:rPr>
          <w:rFonts w:cs="Tahoma"/>
          <w:i/>
          <w:noProof/>
        </w:rPr>
        <w:t xml:space="preserve"> et al.</w:t>
      </w:r>
      <w:r w:rsidRPr="00933380">
        <w:rPr>
          <w:rFonts w:cs="Tahoma"/>
          <w:noProof/>
        </w:rPr>
        <w:t xml:space="preserve"> Global Data Sets of Vegetation Leaf Area Index (LAI)3g and Fraction of Photosynthetically Active Radiation (FPAR)3g Derived from Global Inventory Modeling and Mapping Studies (GIMMS) Normalized Difference Vegetation Index (NDVI3g) for the Period 1981 to 2011. </w:t>
      </w:r>
      <w:r w:rsidRPr="00933380">
        <w:rPr>
          <w:rFonts w:cs="Tahoma"/>
          <w:i/>
          <w:noProof/>
        </w:rPr>
        <w:t>Remote Sensing</w:t>
      </w:r>
      <w:r w:rsidRPr="00933380">
        <w:rPr>
          <w:rFonts w:cs="Tahoma"/>
          <w:noProof/>
        </w:rPr>
        <w:t xml:space="preserve"> </w:t>
      </w:r>
      <w:r w:rsidRPr="00933380">
        <w:rPr>
          <w:rFonts w:cs="Tahoma"/>
          <w:b/>
          <w:noProof/>
        </w:rPr>
        <w:t>5</w:t>
      </w:r>
      <w:r w:rsidRPr="00933380">
        <w:rPr>
          <w:rFonts w:cs="Tahoma"/>
          <w:noProof/>
        </w:rPr>
        <w:t>, 927-948 (2013).</w:t>
      </w:r>
    </w:p>
    <w:p w14:paraId="0CF679D2" w14:textId="77777777" w:rsidR="003D66E1" w:rsidRPr="00933380" w:rsidRDefault="003D66E1" w:rsidP="004703E7">
      <w:pPr>
        <w:jc w:val="both"/>
        <w:rPr>
          <w:rFonts w:eastAsia="Times New Roman" w:cs="Tahoma"/>
        </w:rPr>
      </w:pPr>
    </w:p>
    <w:sectPr w:rsidR="003D66E1" w:rsidRPr="00933380" w:rsidSect="00450BB7">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8" w:author="David" w:date="2015-07-31T15:43:00Z" w:initials="D">
    <w:p w14:paraId="42A35C0C" w14:textId="19A5C4E2" w:rsidR="00335596" w:rsidRDefault="00335596">
      <w:pPr>
        <w:pStyle w:val="CommentText"/>
      </w:pPr>
      <w:r>
        <w:rPr>
          <w:rStyle w:val="CommentReference"/>
        </w:rPr>
        <w:annotationRef/>
      </w:r>
      <w:r>
        <w:t>Maybe put this at beginning of paragraph as it corresponds to “As a first step</w:t>
      </w:r>
      <w:proofErr w:type="gramStart"/>
      <w:r>
        <w:t>..</w:t>
      </w:r>
      <w:proofErr w:type="gramEnd"/>
      <w:r>
        <w:t>” from above?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A8E3FB" w14:textId="77777777" w:rsidR="00335596" w:rsidRDefault="00335596" w:rsidP="008E0F2F">
      <w:r>
        <w:separator/>
      </w:r>
    </w:p>
  </w:endnote>
  <w:endnote w:type="continuationSeparator" w:id="0">
    <w:p w14:paraId="71F930F4" w14:textId="77777777" w:rsidR="00335596" w:rsidRDefault="00335596" w:rsidP="008E0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auto"/>
    <w:pitch w:val="variable"/>
    <w:sig w:usb0="E0000287" w:usb1="40000013"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B25859" w14:textId="77777777" w:rsidR="00335596" w:rsidRDefault="00335596" w:rsidP="008E0F2F">
      <w:r>
        <w:separator/>
      </w:r>
    </w:p>
  </w:footnote>
  <w:footnote w:type="continuationSeparator" w:id="0">
    <w:p w14:paraId="06597345" w14:textId="77777777" w:rsidR="00335596" w:rsidRDefault="00335596" w:rsidP="008E0F2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B2FF0"/>
    <w:multiLevelType w:val="multilevel"/>
    <w:tmpl w:val="E2BA8260"/>
    <w:lvl w:ilvl="0">
      <w:start w:val="1"/>
      <w:numFmt w:val="decimal"/>
      <w:lvlText w:val="%1."/>
      <w:lvlJc w:val="left"/>
      <w:pPr>
        <w:ind w:left="720" w:hanging="360"/>
      </w:pPr>
      <w:rPr>
        <w:rFonts w:hint="default"/>
      </w:rPr>
    </w:lvl>
    <w:lvl w:ilvl="1">
      <w:start w:val="1"/>
      <w:numFmt w:val="decimal"/>
      <w:pStyle w:val="Heading2"/>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2682" w:hanging="108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1">
    <w:nsid w:val="714A6A03"/>
    <w:multiLevelType w:val="hybridMultilevel"/>
    <w:tmpl w:val="F434F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C06E3F"/>
    <w:multiLevelType w:val="hybridMultilevel"/>
    <w:tmpl w:val="8B1C3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GU Style Guide IG&lt;/Style&gt;&lt;LeftDelim&gt;{&lt;/LeftDelim&gt;&lt;RightDelim&gt;}&lt;/RightDelim&gt;&lt;FontName&gt;Palatino Linotype&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wfw9rpvaarpaexes9zqv09vhzat5awpvfazt&quot;&gt;Reading_start_library&lt;record-ids&gt;&lt;item&gt;12&lt;/item&gt;&lt;item&gt;189&lt;/item&gt;&lt;item&gt;211&lt;/item&gt;&lt;item&gt;216&lt;/item&gt;&lt;/record-ids&gt;&lt;/item&gt;&lt;/Libraries&gt;"/>
  </w:docVars>
  <w:rsids>
    <w:rsidRoot w:val="002E31BC"/>
    <w:rsid w:val="000675E8"/>
    <w:rsid w:val="000960F5"/>
    <w:rsid w:val="000D4AE4"/>
    <w:rsid w:val="000D7129"/>
    <w:rsid w:val="000E5E4C"/>
    <w:rsid w:val="001050EF"/>
    <w:rsid w:val="0013039C"/>
    <w:rsid w:val="00197F27"/>
    <w:rsid w:val="0028093D"/>
    <w:rsid w:val="002A4272"/>
    <w:rsid w:val="002B318F"/>
    <w:rsid w:val="002C45F8"/>
    <w:rsid w:val="002D0E35"/>
    <w:rsid w:val="002E31BC"/>
    <w:rsid w:val="002E6DDC"/>
    <w:rsid w:val="00317C1F"/>
    <w:rsid w:val="00335596"/>
    <w:rsid w:val="003677A1"/>
    <w:rsid w:val="00394F96"/>
    <w:rsid w:val="003D66E1"/>
    <w:rsid w:val="003F5337"/>
    <w:rsid w:val="003F7F8B"/>
    <w:rsid w:val="00450BB7"/>
    <w:rsid w:val="004703E7"/>
    <w:rsid w:val="00480A09"/>
    <w:rsid w:val="004902D5"/>
    <w:rsid w:val="00493DF7"/>
    <w:rsid w:val="004E2B3A"/>
    <w:rsid w:val="00536BA0"/>
    <w:rsid w:val="005A6BAC"/>
    <w:rsid w:val="005C3235"/>
    <w:rsid w:val="005C76A8"/>
    <w:rsid w:val="005D50BA"/>
    <w:rsid w:val="00624203"/>
    <w:rsid w:val="00625D4C"/>
    <w:rsid w:val="00681F93"/>
    <w:rsid w:val="006B62EE"/>
    <w:rsid w:val="006C6347"/>
    <w:rsid w:val="00725A41"/>
    <w:rsid w:val="007568CC"/>
    <w:rsid w:val="00765E79"/>
    <w:rsid w:val="007B62EB"/>
    <w:rsid w:val="00804976"/>
    <w:rsid w:val="008062DB"/>
    <w:rsid w:val="00831D4A"/>
    <w:rsid w:val="008C73E5"/>
    <w:rsid w:val="008E0F2F"/>
    <w:rsid w:val="008E1C11"/>
    <w:rsid w:val="008E7981"/>
    <w:rsid w:val="00901E43"/>
    <w:rsid w:val="00933380"/>
    <w:rsid w:val="00941CC9"/>
    <w:rsid w:val="00962977"/>
    <w:rsid w:val="00997859"/>
    <w:rsid w:val="009B37C6"/>
    <w:rsid w:val="009C0685"/>
    <w:rsid w:val="009C3232"/>
    <w:rsid w:val="009C4336"/>
    <w:rsid w:val="009C5B7F"/>
    <w:rsid w:val="00A56951"/>
    <w:rsid w:val="00A56A24"/>
    <w:rsid w:val="00A6163D"/>
    <w:rsid w:val="00A629DA"/>
    <w:rsid w:val="00AB3ED9"/>
    <w:rsid w:val="00B07052"/>
    <w:rsid w:val="00B83653"/>
    <w:rsid w:val="00B86039"/>
    <w:rsid w:val="00B96E5D"/>
    <w:rsid w:val="00BA2655"/>
    <w:rsid w:val="00BA4E7E"/>
    <w:rsid w:val="00BB4937"/>
    <w:rsid w:val="00BC5752"/>
    <w:rsid w:val="00BF034C"/>
    <w:rsid w:val="00C91396"/>
    <w:rsid w:val="00C91B25"/>
    <w:rsid w:val="00C945BF"/>
    <w:rsid w:val="00CE1355"/>
    <w:rsid w:val="00D54FC6"/>
    <w:rsid w:val="00D72ED7"/>
    <w:rsid w:val="00E45FA5"/>
    <w:rsid w:val="00E656A2"/>
    <w:rsid w:val="00EC6A28"/>
    <w:rsid w:val="00F056C6"/>
    <w:rsid w:val="00F312C4"/>
    <w:rsid w:val="00F32EAC"/>
    <w:rsid w:val="00F35C3B"/>
    <w:rsid w:val="00F406BB"/>
    <w:rsid w:val="00F43ABA"/>
    <w:rsid w:val="00F544B1"/>
    <w:rsid w:val="00F94E67"/>
    <w:rsid w:val="00F95D31"/>
    <w:rsid w:val="00FC3BB1"/>
    <w:rsid w:val="00FD04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DCA2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alatino Linotype" w:eastAsiaTheme="minorEastAsia" w:hAnsi="Palatino Linotype" w:cs="Times New Roman"/>
        <w:color w:val="000000" w:themeColor="text1" w:themeShade="BF"/>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B37C6"/>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UZH">
    <w:name w:val="Normal UZH"/>
    <w:basedOn w:val="Normal"/>
    <w:qFormat/>
    <w:rsid w:val="009B37C6"/>
    <w:pPr>
      <w:ind w:firstLine="567"/>
      <w:jc w:val="both"/>
    </w:pPr>
  </w:style>
  <w:style w:type="paragraph" w:customStyle="1" w:styleId="Maintitle111">
    <w:name w:val="Main title 1.1.1."/>
    <w:basedOn w:val="Heading2"/>
    <w:qFormat/>
    <w:rsid w:val="009B37C6"/>
    <w:rPr>
      <w:rFonts w:ascii="Palatino Linotype" w:hAnsi="Palatino Linotype" w:cs="Tahoma"/>
      <w:color w:val="000000" w:themeColor="text1"/>
      <w:sz w:val="20"/>
      <w:szCs w:val="20"/>
    </w:rPr>
  </w:style>
  <w:style w:type="character" w:customStyle="1" w:styleId="Heading2Char">
    <w:name w:val="Heading 2 Char"/>
    <w:basedOn w:val="DefaultParagraphFont"/>
    <w:link w:val="Heading2"/>
    <w:uiPriority w:val="9"/>
    <w:rsid w:val="009B37C6"/>
    <w:rPr>
      <w:rFonts w:asciiTheme="majorHAnsi" w:eastAsiaTheme="majorEastAsia" w:hAnsiTheme="majorHAnsi" w:cstheme="majorBidi"/>
      <w:b/>
      <w:bCs/>
      <w:color w:val="4F81BD" w:themeColor="accent1"/>
      <w:sz w:val="26"/>
      <w:szCs w:val="26"/>
    </w:rPr>
  </w:style>
  <w:style w:type="paragraph" w:customStyle="1" w:styleId="Tables">
    <w:name w:val="Tables"/>
    <w:basedOn w:val="NormalUZH"/>
    <w:qFormat/>
    <w:rsid w:val="009B37C6"/>
    <w:pPr>
      <w:ind w:firstLine="0"/>
    </w:pPr>
    <w:rPr>
      <w:b/>
    </w:rPr>
  </w:style>
  <w:style w:type="character" w:customStyle="1" w:styleId="hr">
    <w:name w:val="hr"/>
    <w:basedOn w:val="DefaultParagraphFont"/>
    <w:rsid w:val="002E31BC"/>
  </w:style>
  <w:style w:type="character" w:customStyle="1" w:styleId="an">
    <w:name w:val="an"/>
    <w:basedOn w:val="DefaultParagraphFont"/>
    <w:rsid w:val="002E31BC"/>
  </w:style>
  <w:style w:type="character" w:customStyle="1" w:styleId="ti">
    <w:name w:val="ti"/>
    <w:basedOn w:val="DefaultParagraphFont"/>
    <w:rsid w:val="002E31BC"/>
  </w:style>
  <w:style w:type="character" w:customStyle="1" w:styleId="au">
    <w:name w:val="au"/>
    <w:basedOn w:val="DefaultParagraphFont"/>
    <w:rsid w:val="002E31BC"/>
  </w:style>
  <w:style w:type="character" w:customStyle="1" w:styleId="em">
    <w:name w:val="em"/>
    <w:basedOn w:val="DefaultParagraphFont"/>
    <w:rsid w:val="002E31BC"/>
  </w:style>
  <w:style w:type="character" w:customStyle="1" w:styleId="af">
    <w:name w:val="af"/>
    <w:basedOn w:val="DefaultParagraphFont"/>
    <w:rsid w:val="002E31BC"/>
  </w:style>
  <w:style w:type="character" w:customStyle="1" w:styleId="ab">
    <w:name w:val="ab"/>
    <w:basedOn w:val="DefaultParagraphFont"/>
    <w:rsid w:val="002E31BC"/>
  </w:style>
  <w:style w:type="character" w:customStyle="1" w:styleId="de">
    <w:name w:val="de"/>
    <w:basedOn w:val="DefaultParagraphFont"/>
    <w:rsid w:val="002E31BC"/>
  </w:style>
  <w:style w:type="character" w:customStyle="1" w:styleId="sc">
    <w:name w:val="sc"/>
    <w:basedOn w:val="DefaultParagraphFont"/>
    <w:rsid w:val="002E31BC"/>
  </w:style>
  <w:style w:type="character" w:customStyle="1" w:styleId="mn">
    <w:name w:val="mn"/>
    <w:basedOn w:val="DefaultParagraphFont"/>
    <w:rsid w:val="002E31BC"/>
  </w:style>
  <w:style w:type="character" w:styleId="Hyperlink">
    <w:name w:val="Hyperlink"/>
    <w:basedOn w:val="DefaultParagraphFont"/>
    <w:uiPriority w:val="99"/>
    <w:unhideWhenUsed/>
    <w:rsid w:val="002E31BC"/>
    <w:rPr>
      <w:color w:val="0000FF" w:themeColor="hyperlink"/>
      <w:u w:val="single"/>
    </w:rPr>
  </w:style>
  <w:style w:type="character" w:customStyle="1" w:styleId="paranumber">
    <w:name w:val="paranumber"/>
    <w:basedOn w:val="DefaultParagraphFont"/>
    <w:rsid w:val="008E1C11"/>
  </w:style>
  <w:style w:type="paragraph" w:styleId="FootnoteText">
    <w:name w:val="footnote text"/>
    <w:basedOn w:val="Normal"/>
    <w:link w:val="FootnoteTextChar"/>
    <w:uiPriority w:val="99"/>
    <w:unhideWhenUsed/>
    <w:rsid w:val="008E0F2F"/>
    <w:rPr>
      <w:sz w:val="24"/>
      <w:szCs w:val="24"/>
    </w:rPr>
  </w:style>
  <w:style w:type="character" w:customStyle="1" w:styleId="FootnoteTextChar">
    <w:name w:val="Footnote Text Char"/>
    <w:basedOn w:val="DefaultParagraphFont"/>
    <w:link w:val="FootnoteText"/>
    <w:uiPriority w:val="99"/>
    <w:rsid w:val="008E0F2F"/>
    <w:rPr>
      <w:sz w:val="24"/>
      <w:szCs w:val="24"/>
    </w:rPr>
  </w:style>
  <w:style w:type="character" w:styleId="FootnoteReference">
    <w:name w:val="footnote reference"/>
    <w:basedOn w:val="DefaultParagraphFont"/>
    <w:uiPriority w:val="99"/>
    <w:unhideWhenUsed/>
    <w:rsid w:val="008E0F2F"/>
    <w:rPr>
      <w:vertAlign w:val="superscript"/>
    </w:rPr>
  </w:style>
  <w:style w:type="paragraph" w:styleId="BalloonText">
    <w:name w:val="Balloon Text"/>
    <w:basedOn w:val="Normal"/>
    <w:link w:val="BalloonTextChar"/>
    <w:uiPriority w:val="99"/>
    <w:semiHidden/>
    <w:unhideWhenUsed/>
    <w:rsid w:val="00B860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6039"/>
    <w:rPr>
      <w:rFonts w:ascii="Lucida Grande" w:hAnsi="Lucida Grande" w:cs="Lucida Grande"/>
      <w:sz w:val="18"/>
      <w:szCs w:val="18"/>
    </w:rPr>
  </w:style>
  <w:style w:type="character" w:styleId="CommentReference">
    <w:name w:val="annotation reference"/>
    <w:basedOn w:val="DefaultParagraphFont"/>
    <w:uiPriority w:val="99"/>
    <w:semiHidden/>
    <w:unhideWhenUsed/>
    <w:rsid w:val="00B86039"/>
    <w:rPr>
      <w:sz w:val="18"/>
      <w:szCs w:val="18"/>
    </w:rPr>
  </w:style>
  <w:style w:type="paragraph" w:styleId="CommentText">
    <w:name w:val="annotation text"/>
    <w:basedOn w:val="Normal"/>
    <w:link w:val="CommentTextChar"/>
    <w:uiPriority w:val="99"/>
    <w:semiHidden/>
    <w:unhideWhenUsed/>
    <w:rsid w:val="00B86039"/>
    <w:rPr>
      <w:sz w:val="24"/>
      <w:szCs w:val="24"/>
    </w:rPr>
  </w:style>
  <w:style w:type="character" w:customStyle="1" w:styleId="CommentTextChar">
    <w:name w:val="Comment Text Char"/>
    <w:basedOn w:val="DefaultParagraphFont"/>
    <w:link w:val="CommentText"/>
    <w:uiPriority w:val="99"/>
    <w:semiHidden/>
    <w:rsid w:val="00B86039"/>
    <w:rPr>
      <w:sz w:val="24"/>
      <w:szCs w:val="24"/>
    </w:rPr>
  </w:style>
  <w:style w:type="paragraph" w:styleId="CommentSubject">
    <w:name w:val="annotation subject"/>
    <w:basedOn w:val="CommentText"/>
    <w:next w:val="CommentText"/>
    <w:link w:val="CommentSubjectChar"/>
    <w:uiPriority w:val="99"/>
    <w:semiHidden/>
    <w:unhideWhenUsed/>
    <w:rsid w:val="00B86039"/>
    <w:rPr>
      <w:b/>
      <w:bCs/>
      <w:sz w:val="20"/>
      <w:szCs w:val="20"/>
    </w:rPr>
  </w:style>
  <w:style w:type="character" w:customStyle="1" w:styleId="CommentSubjectChar">
    <w:name w:val="Comment Subject Char"/>
    <w:basedOn w:val="CommentTextChar"/>
    <w:link w:val="CommentSubject"/>
    <w:uiPriority w:val="99"/>
    <w:semiHidden/>
    <w:rsid w:val="00B86039"/>
    <w:rPr>
      <w:b/>
      <w:bCs/>
      <w:sz w:val="24"/>
      <w:szCs w:val="24"/>
    </w:rPr>
  </w:style>
  <w:style w:type="paragraph" w:styleId="Revision">
    <w:name w:val="Revision"/>
    <w:hidden/>
    <w:uiPriority w:val="99"/>
    <w:semiHidden/>
    <w:rsid w:val="007568CC"/>
  </w:style>
  <w:style w:type="paragraph" w:styleId="Header">
    <w:name w:val="header"/>
    <w:basedOn w:val="Normal"/>
    <w:link w:val="HeaderChar"/>
    <w:uiPriority w:val="99"/>
    <w:unhideWhenUsed/>
    <w:rsid w:val="002E6DDC"/>
    <w:pPr>
      <w:tabs>
        <w:tab w:val="center" w:pos="4320"/>
        <w:tab w:val="right" w:pos="8640"/>
      </w:tabs>
    </w:pPr>
  </w:style>
  <w:style w:type="character" w:customStyle="1" w:styleId="HeaderChar">
    <w:name w:val="Header Char"/>
    <w:basedOn w:val="DefaultParagraphFont"/>
    <w:link w:val="Header"/>
    <w:uiPriority w:val="99"/>
    <w:rsid w:val="002E6DDC"/>
  </w:style>
  <w:style w:type="paragraph" w:styleId="Footer">
    <w:name w:val="footer"/>
    <w:basedOn w:val="Normal"/>
    <w:link w:val="FooterChar"/>
    <w:uiPriority w:val="99"/>
    <w:unhideWhenUsed/>
    <w:rsid w:val="002E6DDC"/>
    <w:pPr>
      <w:tabs>
        <w:tab w:val="center" w:pos="4320"/>
        <w:tab w:val="right" w:pos="8640"/>
      </w:tabs>
    </w:pPr>
  </w:style>
  <w:style w:type="character" w:customStyle="1" w:styleId="FooterChar">
    <w:name w:val="Footer Char"/>
    <w:basedOn w:val="DefaultParagraphFont"/>
    <w:link w:val="Footer"/>
    <w:uiPriority w:val="99"/>
    <w:rsid w:val="002E6DDC"/>
  </w:style>
  <w:style w:type="paragraph" w:styleId="ListParagraph">
    <w:name w:val="List Paragraph"/>
    <w:basedOn w:val="Normal"/>
    <w:uiPriority w:val="34"/>
    <w:qFormat/>
    <w:rsid w:val="000960F5"/>
    <w:pPr>
      <w:ind w:left="720"/>
      <w:contextualSpacing/>
    </w:pPr>
  </w:style>
  <w:style w:type="character" w:styleId="FollowedHyperlink">
    <w:name w:val="FollowedHyperlink"/>
    <w:basedOn w:val="DefaultParagraphFont"/>
    <w:uiPriority w:val="99"/>
    <w:semiHidden/>
    <w:unhideWhenUsed/>
    <w:rsid w:val="008062D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alatino Linotype" w:eastAsiaTheme="minorEastAsia" w:hAnsi="Palatino Linotype" w:cs="Times New Roman"/>
        <w:color w:val="000000" w:themeColor="text1" w:themeShade="BF"/>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B37C6"/>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UZH">
    <w:name w:val="Normal UZH"/>
    <w:basedOn w:val="Normal"/>
    <w:qFormat/>
    <w:rsid w:val="009B37C6"/>
    <w:pPr>
      <w:ind w:firstLine="567"/>
      <w:jc w:val="both"/>
    </w:pPr>
  </w:style>
  <w:style w:type="paragraph" w:customStyle="1" w:styleId="Maintitle111">
    <w:name w:val="Main title 1.1.1."/>
    <w:basedOn w:val="Heading2"/>
    <w:qFormat/>
    <w:rsid w:val="009B37C6"/>
    <w:rPr>
      <w:rFonts w:ascii="Palatino Linotype" w:hAnsi="Palatino Linotype" w:cs="Tahoma"/>
      <w:color w:val="000000" w:themeColor="text1"/>
      <w:sz w:val="20"/>
      <w:szCs w:val="20"/>
    </w:rPr>
  </w:style>
  <w:style w:type="character" w:customStyle="1" w:styleId="Heading2Char">
    <w:name w:val="Heading 2 Char"/>
    <w:basedOn w:val="DefaultParagraphFont"/>
    <w:link w:val="Heading2"/>
    <w:uiPriority w:val="9"/>
    <w:rsid w:val="009B37C6"/>
    <w:rPr>
      <w:rFonts w:asciiTheme="majorHAnsi" w:eastAsiaTheme="majorEastAsia" w:hAnsiTheme="majorHAnsi" w:cstheme="majorBidi"/>
      <w:b/>
      <w:bCs/>
      <w:color w:val="4F81BD" w:themeColor="accent1"/>
      <w:sz w:val="26"/>
      <w:szCs w:val="26"/>
    </w:rPr>
  </w:style>
  <w:style w:type="paragraph" w:customStyle="1" w:styleId="Tables">
    <w:name w:val="Tables"/>
    <w:basedOn w:val="NormalUZH"/>
    <w:qFormat/>
    <w:rsid w:val="009B37C6"/>
    <w:pPr>
      <w:ind w:firstLine="0"/>
    </w:pPr>
    <w:rPr>
      <w:b/>
    </w:rPr>
  </w:style>
  <w:style w:type="character" w:customStyle="1" w:styleId="hr">
    <w:name w:val="hr"/>
    <w:basedOn w:val="DefaultParagraphFont"/>
    <w:rsid w:val="002E31BC"/>
  </w:style>
  <w:style w:type="character" w:customStyle="1" w:styleId="an">
    <w:name w:val="an"/>
    <w:basedOn w:val="DefaultParagraphFont"/>
    <w:rsid w:val="002E31BC"/>
  </w:style>
  <w:style w:type="character" w:customStyle="1" w:styleId="ti">
    <w:name w:val="ti"/>
    <w:basedOn w:val="DefaultParagraphFont"/>
    <w:rsid w:val="002E31BC"/>
  </w:style>
  <w:style w:type="character" w:customStyle="1" w:styleId="au">
    <w:name w:val="au"/>
    <w:basedOn w:val="DefaultParagraphFont"/>
    <w:rsid w:val="002E31BC"/>
  </w:style>
  <w:style w:type="character" w:customStyle="1" w:styleId="em">
    <w:name w:val="em"/>
    <w:basedOn w:val="DefaultParagraphFont"/>
    <w:rsid w:val="002E31BC"/>
  </w:style>
  <w:style w:type="character" w:customStyle="1" w:styleId="af">
    <w:name w:val="af"/>
    <w:basedOn w:val="DefaultParagraphFont"/>
    <w:rsid w:val="002E31BC"/>
  </w:style>
  <w:style w:type="character" w:customStyle="1" w:styleId="ab">
    <w:name w:val="ab"/>
    <w:basedOn w:val="DefaultParagraphFont"/>
    <w:rsid w:val="002E31BC"/>
  </w:style>
  <w:style w:type="character" w:customStyle="1" w:styleId="de">
    <w:name w:val="de"/>
    <w:basedOn w:val="DefaultParagraphFont"/>
    <w:rsid w:val="002E31BC"/>
  </w:style>
  <w:style w:type="character" w:customStyle="1" w:styleId="sc">
    <w:name w:val="sc"/>
    <w:basedOn w:val="DefaultParagraphFont"/>
    <w:rsid w:val="002E31BC"/>
  </w:style>
  <w:style w:type="character" w:customStyle="1" w:styleId="mn">
    <w:name w:val="mn"/>
    <w:basedOn w:val="DefaultParagraphFont"/>
    <w:rsid w:val="002E31BC"/>
  </w:style>
  <w:style w:type="character" w:styleId="Hyperlink">
    <w:name w:val="Hyperlink"/>
    <w:basedOn w:val="DefaultParagraphFont"/>
    <w:uiPriority w:val="99"/>
    <w:unhideWhenUsed/>
    <w:rsid w:val="002E31BC"/>
    <w:rPr>
      <w:color w:val="0000FF" w:themeColor="hyperlink"/>
      <w:u w:val="single"/>
    </w:rPr>
  </w:style>
  <w:style w:type="character" w:customStyle="1" w:styleId="paranumber">
    <w:name w:val="paranumber"/>
    <w:basedOn w:val="DefaultParagraphFont"/>
    <w:rsid w:val="008E1C11"/>
  </w:style>
  <w:style w:type="paragraph" w:styleId="FootnoteText">
    <w:name w:val="footnote text"/>
    <w:basedOn w:val="Normal"/>
    <w:link w:val="FootnoteTextChar"/>
    <w:uiPriority w:val="99"/>
    <w:unhideWhenUsed/>
    <w:rsid w:val="008E0F2F"/>
    <w:rPr>
      <w:sz w:val="24"/>
      <w:szCs w:val="24"/>
    </w:rPr>
  </w:style>
  <w:style w:type="character" w:customStyle="1" w:styleId="FootnoteTextChar">
    <w:name w:val="Footnote Text Char"/>
    <w:basedOn w:val="DefaultParagraphFont"/>
    <w:link w:val="FootnoteText"/>
    <w:uiPriority w:val="99"/>
    <w:rsid w:val="008E0F2F"/>
    <w:rPr>
      <w:sz w:val="24"/>
      <w:szCs w:val="24"/>
    </w:rPr>
  </w:style>
  <w:style w:type="character" w:styleId="FootnoteReference">
    <w:name w:val="footnote reference"/>
    <w:basedOn w:val="DefaultParagraphFont"/>
    <w:uiPriority w:val="99"/>
    <w:unhideWhenUsed/>
    <w:rsid w:val="008E0F2F"/>
    <w:rPr>
      <w:vertAlign w:val="superscript"/>
    </w:rPr>
  </w:style>
  <w:style w:type="paragraph" w:styleId="BalloonText">
    <w:name w:val="Balloon Text"/>
    <w:basedOn w:val="Normal"/>
    <w:link w:val="BalloonTextChar"/>
    <w:uiPriority w:val="99"/>
    <w:semiHidden/>
    <w:unhideWhenUsed/>
    <w:rsid w:val="00B860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6039"/>
    <w:rPr>
      <w:rFonts w:ascii="Lucida Grande" w:hAnsi="Lucida Grande" w:cs="Lucida Grande"/>
      <w:sz w:val="18"/>
      <w:szCs w:val="18"/>
    </w:rPr>
  </w:style>
  <w:style w:type="character" w:styleId="CommentReference">
    <w:name w:val="annotation reference"/>
    <w:basedOn w:val="DefaultParagraphFont"/>
    <w:uiPriority w:val="99"/>
    <w:semiHidden/>
    <w:unhideWhenUsed/>
    <w:rsid w:val="00B86039"/>
    <w:rPr>
      <w:sz w:val="18"/>
      <w:szCs w:val="18"/>
    </w:rPr>
  </w:style>
  <w:style w:type="paragraph" w:styleId="CommentText">
    <w:name w:val="annotation text"/>
    <w:basedOn w:val="Normal"/>
    <w:link w:val="CommentTextChar"/>
    <w:uiPriority w:val="99"/>
    <w:semiHidden/>
    <w:unhideWhenUsed/>
    <w:rsid w:val="00B86039"/>
    <w:rPr>
      <w:sz w:val="24"/>
      <w:szCs w:val="24"/>
    </w:rPr>
  </w:style>
  <w:style w:type="character" w:customStyle="1" w:styleId="CommentTextChar">
    <w:name w:val="Comment Text Char"/>
    <w:basedOn w:val="DefaultParagraphFont"/>
    <w:link w:val="CommentText"/>
    <w:uiPriority w:val="99"/>
    <w:semiHidden/>
    <w:rsid w:val="00B86039"/>
    <w:rPr>
      <w:sz w:val="24"/>
      <w:szCs w:val="24"/>
    </w:rPr>
  </w:style>
  <w:style w:type="paragraph" w:styleId="CommentSubject">
    <w:name w:val="annotation subject"/>
    <w:basedOn w:val="CommentText"/>
    <w:next w:val="CommentText"/>
    <w:link w:val="CommentSubjectChar"/>
    <w:uiPriority w:val="99"/>
    <w:semiHidden/>
    <w:unhideWhenUsed/>
    <w:rsid w:val="00B86039"/>
    <w:rPr>
      <w:b/>
      <w:bCs/>
      <w:sz w:val="20"/>
      <w:szCs w:val="20"/>
    </w:rPr>
  </w:style>
  <w:style w:type="character" w:customStyle="1" w:styleId="CommentSubjectChar">
    <w:name w:val="Comment Subject Char"/>
    <w:basedOn w:val="CommentTextChar"/>
    <w:link w:val="CommentSubject"/>
    <w:uiPriority w:val="99"/>
    <w:semiHidden/>
    <w:rsid w:val="00B86039"/>
    <w:rPr>
      <w:b/>
      <w:bCs/>
      <w:sz w:val="24"/>
      <w:szCs w:val="24"/>
    </w:rPr>
  </w:style>
  <w:style w:type="paragraph" w:styleId="Revision">
    <w:name w:val="Revision"/>
    <w:hidden/>
    <w:uiPriority w:val="99"/>
    <w:semiHidden/>
    <w:rsid w:val="007568CC"/>
  </w:style>
  <w:style w:type="paragraph" w:styleId="Header">
    <w:name w:val="header"/>
    <w:basedOn w:val="Normal"/>
    <w:link w:val="HeaderChar"/>
    <w:uiPriority w:val="99"/>
    <w:unhideWhenUsed/>
    <w:rsid w:val="002E6DDC"/>
    <w:pPr>
      <w:tabs>
        <w:tab w:val="center" w:pos="4320"/>
        <w:tab w:val="right" w:pos="8640"/>
      </w:tabs>
    </w:pPr>
  </w:style>
  <w:style w:type="character" w:customStyle="1" w:styleId="HeaderChar">
    <w:name w:val="Header Char"/>
    <w:basedOn w:val="DefaultParagraphFont"/>
    <w:link w:val="Header"/>
    <w:uiPriority w:val="99"/>
    <w:rsid w:val="002E6DDC"/>
  </w:style>
  <w:style w:type="paragraph" w:styleId="Footer">
    <w:name w:val="footer"/>
    <w:basedOn w:val="Normal"/>
    <w:link w:val="FooterChar"/>
    <w:uiPriority w:val="99"/>
    <w:unhideWhenUsed/>
    <w:rsid w:val="002E6DDC"/>
    <w:pPr>
      <w:tabs>
        <w:tab w:val="center" w:pos="4320"/>
        <w:tab w:val="right" w:pos="8640"/>
      </w:tabs>
    </w:pPr>
  </w:style>
  <w:style w:type="character" w:customStyle="1" w:styleId="FooterChar">
    <w:name w:val="Footer Char"/>
    <w:basedOn w:val="DefaultParagraphFont"/>
    <w:link w:val="Footer"/>
    <w:uiPriority w:val="99"/>
    <w:rsid w:val="002E6DDC"/>
  </w:style>
  <w:style w:type="paragraph" w:styleId="ListParagraph">
    <w:name w:val="List Paragraph"/>
    <w:basedOn w:val="Normal"/>
    <w:uiPriority w:val="34"/>
    <w:qFormat/>
    <w:rsid w:val="000960F5"/>
    <w:pPr>
      <w:ind w:left="720"/>
      <w:contextualSpacing/>
    </w:pPr>
  </w:style>
  <w:style w:type="character" w:styleId="FollowedHyperlink">
    <w:name w:val="FollowedHyperlink"/>
    <w:basedOn w:val="DefaultParagraphFont"/>
    <w:uiPriority w:val="99"/>
    <w:semiHidden/>
    <w:unhideWhenUsed/>
    <w:rsid w:val="008062D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455545">
      <w:bodyDiv w:val="1"/>
      <w:marLeft w:val="0"/>
      <w:marRight w:val="0"/>
      <w:marTop w:val="0"/>
      <w:marBottom w:val="0"/>
      <w:divBdr>
        <w:top w:val="none" w:sz="0" w:space="0" w:color="auto"/>
        <w:left w:val="none" w:sz="0" w:space="0" w:color="auto"/>
        <w:bottom w:val="none" w:sz="0" w:space="0" w:color="auto"/>
        <w:right w:val="none" w:sz="0" w:space="0" w:color="auto"/>
      </w:divBdr>
    </w:div>
    <w:div w:id="13263255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agu.confex.com/agu/fm15/preliminaryview.cgi/Session8911" TargetMode="External"/><Relationship Id="rId9" Type="http://schemas.openxmlformats.org/officeDocument/2006/relationships/hyperlink" Target="https://agu.confex.com/agu/fm15/preliminaryview.cgi/Session8302" TargetMode="Externa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520</Words>
  <Characters>2967</Characters>
  <Application>Microsoft Macintosh Word</Application>
  <DocSecurity>0</DocSecurity>
  <Lines>24</Lines>
  <Paragraphs>6</Paragraphs>
  <ScaleCrop>false</ScaleCrop>
  <Company/>
  <LinksUpToDate>false</LinksUpToDate>
  <CharactersWithSpaces>3481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Garonna</dc:creator>
  <cp:keywords/>
  <dc:description/>
  <cp:lastModifiedBy>David</cp:lastModifiedBy>
  <cp:revision>8</cp:revision>
  <cp:lastPrinted>2015-07-31T13:30:00Z</cp:lastPrinted>
  <dcterms:created xsi:type="dcterms:W3CDTF">2015-07-31T10:07:00Z</dcterms:created>
  <dcterms:modified xsi:type="dcterms:W3CDTF">2015-07-31T13:59:00Z</dcterms:modified>
</cp:coreProperties>
</file>